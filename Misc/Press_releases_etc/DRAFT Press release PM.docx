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3ED" w:rsidRDefault="001C03ED" w:rsidP="001C03ED">
      <w:pPr>
        <w:spacing w:after="0" w:line="240" w:lineRule="auto"/>
      </w:pPr>
      <w:r w:rsidRPr="002A7DF1">
        <w:rPr>
          <w:b/>
          <w:sz w:val="28"/>
        </w:rPr>
        <w:t xml:space="preserve">Tropical forests recover carbon </w:t>
      </w:r>
      <w:r w:rsidR="00B7151A" w:rsidRPr="002A7DF1">
        <w:rPr>
          <w:b/>
          <w:sz w:val="28"/>
        </w:rPr>
        <w:t>faster</w:t>
      </w:r>
      <w:r w:rsidRPr="002A7DF1">
        <w:rPr>
          <w:b/>
          <w:sz w:val="28"/>
        </w:rPr>
        <w:t xml:space="preserve"> than </w:t>
      </w:r>
      <w:r w:rsidRPr="002A7DF1">
        <w:rPr>
          <w:b/>
          <w:color w:val="FF0000"/>
          <w:sz w:val="28"/>
        </w:rPr>
        <w:t>plant</w:t>
      </w:r>
      <w:r w:rsidRPr="002A7DF1">
        <w:rPr>
          <w:b/>
          <w:sz w:val="28"/>
        </w:rPr>
        <w:t xml:space="preserve"> biodiversity</w:t>
      </w:r>
      <w:r w:rsidRPr="002A7DF1">
        <w:rPr>
          <w:sz w:val="28"/>
        </w:rPr>
        <w:t xml:space="preserve"> </w:t>
      </w:r>
      <w:del w:id="0" w:author="Phil" w:date="2013-10-30T12:20:00Z">
        <w:r w:rsidDel="00F30FC6">
          <w:delText>following major disturbance</w:delText>
        </w:r>
      </w:del>
    </w:p>
    <w:p w:rsidR="001C03ED" w:rsidRDefault="001C03ED" w:rsidP="001C03ED">
      <w:pPr>
        <w:spacing w:after="0" w:line="240" w:lineRule="auto"/>
      </w:pPr>
    </w:p>
    <w:p w:rsidR="00B7151A" w:rsidRDefault="004774C7" w:rsidP="00790554">
      <w:pPr>
        <w:spacing w:after="0" w:line="240" w:lineRule="auto"/>
      </w:pPr>
      <w:r>
        <w:t xml:space="preserve">A new study </w:t>
      </w:r>
      <w:r w:rsidR="00A22D81">
        <w:t xml:space="preserve">of tropical forests has concluded that </w:t>
      </w:r>
      <w:r w:rsidR="003953C2" w:rsidRPr="00B7151A">
        <w:rPr>
          <w:color w:val="FF0000"/>
        </w:rPr>
        <w:t>plant</w:t>
      </w:r>
      <w:r w:rsidR="003953C2">
        <w:t xml:space="preserve"> </w:t>
      </w:r>
      <w:r w:rsidR="00A22D81">
        <w:t xml:space="preserve">biodiversity </w:t>
      </w:r>
      <w:del w:id="1" w:author="Phil" w:date="2013-10-30T12:21:00Z">
        <w:r w:rsidR="00A22D81" w:rsidDel="00F30FC6">
          <w:delText xml:space="preserve">richness </w:delText>
        </w:r>
      </w:del>
      <w:r w:rsidR="00A22D81">
        <w:t xml:space="preserve">takes longer to recover than carbon </w:t>
      </w:r>
      <w:r w:rsidR="00A22D81" w:rsidRPr="00B7151A">
        <w:rPr>
          <w:color w:val="FF0000"/>
        </w:rPr>
        <w:t>storage</w:t>
      </w:r>
      <w:r w:rsidR="00A22D81" w:rsidRPr="00A22D81">
        <w:t xml:space="preserve"> </w:t>
      </w:r>
      <w:r w:rsidR="000E40EF">
        <w:t xml:space="preserve">in </w:t>
      </w:r>
      <w:r w:rsidR="000E40EF" w:rsidRPr="006D18B4">
        <w:rPr>
          <w:color w:val="FF0000"/>
        </w:rPr>
        <w:t>regrowing</w:t>
      </w:r>
      <w:r w:rsidR="000E40EF">
        <w:t xml:space="preserve"> forests </w:t>
      </w:r>
      <w:r w:rsidR="00A22D81">
        <w:t>following major disturbance</w:t>
      </w:r>
      <w:r w:rsidR="000E40EF">
        <w:t>s such as farmland clearance</w:t>
      </w:r>
      <w:r w:rsidR="00A22D81">
        <w:t xml:space="preserve">. </w:t>
      </w:r>
    </w:p>
    <w:p w:rsidR="00B7151A" w:rsidRDefault="00B7151A" w:rsidP="00790554">
      <w:pPr>
        <w:spacing w:after="0" w:line="240" w:lineRule="auto"/>
      </w:pPr>
    </w:p>
    <w:p w:rsidR="004774C7" w:rsidRDefault="00A22D81" w:rsidP="00790554">
      <w:pPr>
        <w:spacing w:after="0" w:line="240" w:lineRule="auto"/>
      </w:pPr>
      <w:r>
        <w:t>The findings</w:t>
      </w:r>
      <w:r w:rsidR="00B7151A">
        <w:t>,</w:t>
      </w:r>
      <w:r>
        <w:t xml:space="preserve"> </w:t>
      </w:r>
      <w:r w:rsidR="00B7151A">
        <w:t>published in</w:t>
      </w:r>
      <w:bookmarkStart w:id="2" w:name="_GoBack"/>
      <w:bookmarkEnd w:id="2"/>
      <w:r w:rsidR="00B7151A">
        <w:t xml:space="preserve"> the scientific journal Proceedings of the Royal Society B, </w:t>
      </w:r>
      <w:r>
        <w:t xml:space="preserve">have important implications for policies that target </w:t>
      </w:r>
      <w:r w:rsidRPr="006D18B4">
        <w:rPr>
          <w:color w:val="FF0000"/>
        </w:rPr>
        <w:t>simultaneous</w:t>
      </w:r>
      <w:r>
        <w:t xml:space="preserve"> recovery of both carbon and biodiversity, such as the Convention on Biological Diversity and REDD+.</w:t>
      </w:r>
    </w:p>
    <w:p w:rsidR="004774C7" w:rsidRDefault="004774C7" w:rsidP="00790554">
      <w:pPr>
        <w:spacing w:after="0" w:line="240" w:lineRule="auto"/>
      </w:pPr>
    </w:p>
    <w:p w:rsidR="000E40EF" w:rsidRDefault="000E40EF" w:rsidP="000E40EF">
      <w:pPr>
        <w:spacing w:after="0" w:line="240" w:lineRule="auto"/>
        <w:rPr>
          <w:ins w:id="3" w:author="Phil" w:date="2013-10-30T12:26:00Z"/>
        </w:rPr>
      </w:pPr>
      <w:r>
        <w:t>Tropical forests contain between half and two thirds of terrestrial global biodiversity and around one third of the global terrestrial carbon pool.</w:t>
      </w:r>
      <w:r w:rsidRPr="000E40EF">
        <w:t xml:space="preserve"> </w:t>
      </w:r>
      <w:r>
        <w:t>Regrowing forests can help to soak up some of the emissions produced by human activities and potentially help to reduce extinctions.</w:t>
      </w:r>
    </w:p>
    <w:p w:rsidR="00F30FC6" w:rsidRDefault="00F30FC6" w:rsidP="000E40EF">
      <w:pPr>
        <w:spacing w:after="0" w:line="240" w:lineRule="auto"/>
        <w:rPr>
          <w:ins w:id="4" w:author="Phil" w:date="2013-10-30T12:27:00Z"/>
        </w:rPr>
      </w:pPr>
    </w:p>
    <w:p w:rsidR="00F30FC6" w:rsidRDefault="00F30FC6" w:rsidP="00F30FC6">
      <w:pPr>
        <w:spacing w:after="0" w:line="240" w:lineRule="auto"/>
        <w:rPr>
          <w:ins w:id="5" w:author="Phil" w:date="2013-10-30T13:30:00Z"/>
        </w:rPr>
      </w:pPr>
      <w:moveToRangeStart w:id="6" w:author="Phil" w:date="2013-10-30T12:27:00Z" w:name="move370899349"/>
      <w:moveTo w:id="7" w:author="Phil" w:date="2013-10-30T12:27:00Z">
        <w:r>
          <w:t>The scientists concluded that although carbon recovered quickest, even after 80 years regrowing forests tended to have less carbon than undisturbed forests. This is probably because these forests are often dominated by small, fast growing trees. It may take centuries for larger trees which hold more carbon to become established.</w:t>
        </w:r>
      </w:moveTo>
    </w:p>
    <w:p w:rsidR="00F57D3A" w:rsidRDefault="00F57D3A" w:rsidP="00F30FC6">
      <w:pPr>
        <w:spacing w:after="0" w:line="240" w:lineRule="auto"/>
        <w:rPr>
          <w:ins w:id="8" w:author="Phil" w:date="2013-10-30T13:30:00Z"/>
        </w:rPr>
      </w:pPr>
    </w:p>
    <w:p w:rsidR="00F57D3A" w:rsidRDefault="00F57D3A" w:rsidP="00F57D3A">
      <w:pPr>
        <w:spacing w:after="0" w:line="240" w:lineRule="auto"/>
        <w:rPr>
          <w:ins w:id="9" w:author="Phil" w:date="2013-10-30T13:30:00Z"/>
        </w:rPr>
      </w:pPr>
      <w:ins w:id="10" w:author="Phil" w:date="2013-10-30T13:30:00Z">
        <w:r>
          <w:t>The new research is the first large scale analysis of both plant biodiversity and carbon pool recovery in tropical secondary forests - areas which have re-grown after a major disturbance such as farmland clearance.</w:t>
        </w:r>
      </w:ins>
    </w:p>
    <w:p w:rsidR="00F57D3A" w:rsidRDefault="00F57D3A" w:rsidP="00F57D3A">
      <w:pPr>
        <w:spacing w:after="0" w:line="240" w:lineRule="auto"/>
        <w:rPr>
          <w:ins w:id="11" w:author="Phil" w:date="2013-10-30T13:30:00Z"/>
        </w:rPr>
      </w:pPr>
    </w:p>
    <w:p w:rsidR="00F57D3A" w:rsidRDefault="00F57D3A" w:rsidP="00F57D3A">
      <w:pPr>
        <w:spacing w:after="0" w:line="240" w:lineRule="auto"/>
      </w:pPr>
      <w:ins w:id="12" w:author="Phil" w:date="2013-10-30T13:30:00Z">
        <w:r>
          <w:t xml:space="preserve">The research team which included scientists from the Centre for Ecology &amp; Hydrology and Bournemouth University conducted a </w:t>
        </w:r>
      </w:ins>
      <w:ins w:id="13" w:author="Phil" w:date="2013-10-30T14:49:00Z">
        <w:r w:rsidR="006F4956">
          <w:t>synthesis of data collected from</w:t>
        </w:r>
      </w:ins>
      <w:ins w:id="14" w:author="Phil" w:date="2013-10-30T13:30:00Z">
        <w:r>
          <w:t xml:space="preserve"> 607 secondary forest sites describing carbon pools and plant. Each site had comparable data for a nearby site that was relatively free of human disturbance.</w:t>
        </w:r>
      </w:ins>
    </w:p>
    <w:p w:rsidR="00F30FC6" w:rsidRDefault="00F30FC6" w:rsidP="00F30FC6">
      <w:pPr>
        <w:spacing w:after="0" w:line="240" w:lineRule="auto"/>
      </w:pPr>
    </w:p>
    <w:p w:rsidR="00F30FC6" w:rsidRDefault="00F30FC6" w:rsidP="00F30FC6">
      <w:pPr>
        <w:spacing w:after="0" w:line="240" w:lineRule="auto"/>
      </w:pPr>
      <w:moveTo w:id="15" w:author="Phil" w:date="2013-10-30T12:27:00Z">
        <w:r>
          <w:t xml:space="preserve">While the number of tree species recovered quickly, </w:t>
        </w:r>
        <w:r w:rsidRPr="000E40EF">
          <w:rPr>
            <w:color w:val="FF0000"/>
          </w:rPr>
          <w:t>many</w:t>
        </w:r>
        <w:r>
          <w:t xml:space="preserve"> species associated with undisturbed forests were rare in regrowing forest. This is a concern because these are the species most vulnerable to extinction.</w:t>
        </w:r>
      </w:moveTo>
    </w:p>
    <w:moveToRangeEnd w:id="6"/>
    <w:p w:rsidR="00F30FC6" w:rsidRDefault="00F30FC6" w:rsidP="000E40EF">
      <w:pPr>
        <w:spacing w:after="0" w:line="240" w:lineRule="auto"/>
      </w:pPr>
    </w:p>
    <w:p w:rsidR="00F30FC6" w:rsidRDefault="00F30FC6" w:rsidP="00F30FC6">
      <w:pPr>
        <w:spacing w:after="0" w:line="240" w:lineRule="auto"/>
      </w:pPr>
      <w:moveToRangeStart w:id="16" w:author="Phil" w:date="2013-10-30T12:27:00Z" w:name="move370899367"/>
      <w:moveTo w:id="17" w:author="Phil" w:date="2013-10-30T12:27:00Z">
        <w:r>
          <w:t xml:space="preserve">Lead author Phil Martin, a PhD student at the Centre for Ecology &amp; Hydrology, said, “We think plant species </w:t>
        </w:r>
        <w:del w:id="18" w:author="Phil" w:date="2013-10-30T12:27:00Z">
          <w:r w:rsidDel="00F30FC6">
            <w:delText>associated with</w:delText>
          </w:r>
        </w:del>
      </w:moveTo>
      <w:ins w:id="19" w:author="Phil" w:date="2013-10-30T12:27:00Z">
        <w:r>
          <w:t>normally found in</w:t>
        </w:r>
      </w:ins>
      <w:moveTo w:id="20" w:author="Phil" w:date="2013-10-30T12:27:00Z">
        <w:r>
          <w:t xml:space="preserve"> undisturbed forests are failing to colonise regrowing forests because their seeds never get there. These recovering forests are often far from undisturbed forests and surrounded by farmland. This means forest animals cannot move seeds between the two forests. We</w:t>
        </w:r>
        <w:r w:rsidRPr="000E40EF">
          <w:t xml:space="preserve"> </w:t>
        </w:r>
        <w:r>
          <w:t>suggest that when conservationists aim to restore tropical forests they should help dispersal of seeds from undisturbed to regrowing areas by planting trees throughout the wider landscape.”</w:t>
        </w:r>
      </w:moveTo>
    </w:p>
    <w:moveToRangeEnd w:id="16"/>
    <w:p w:rsidR="000E40EF" w:rsidRDefault="000E40EF" w:rsidP="000E40EF">
      <w:pPr>
        <w:spacing w:after="0" w:line="240" w:lineRule="auto"/>
      </w:pPr>
    </w:p>
    <w:p w:rsidR="00A22D81" w:rsidDel="00F57D3A" w:rsidRDefault="000E40EF" w:rsidP="00A22D81">
      <w:pPr>
        <w:spacing w:after="0" w:line="240" w:lineRule="auto"/>
        <w:rPr>
          <w:del w:id="21" w:author="Phil" w:date="2013-10-30T13:30:00Z"/>
        </w:rPr>
      </w:pPr>
      <w:del w:id="22" w:author="Phil" w:date="2013-10-30T13:30:00Z">
        <w:r w:rsidDel="00F57D3A">
          <w:delText xml:space="preserve">The </w:delText>
        </w:r>
        <w:r w:rsidR="006D18B4" w:rsidDel="00F57D3A">
          <w:delText xml:space="preserve">new </w:delText>
        </w:r>
        <w:r w:rsidDel="00F57D3A">
          <w:delText>research</w:delText>
        </w:r>
      </w:del>
      <w:del w:id="23" w:author="Phil" w:date="2013-10-30T12:21:00Z">
        <w:r w:rsidDel="00F30FC6">
          <w:delText xml:space="preserve">, </w:delText>
        </w:r>
        <w:r w:rsidR="00A22D81" w:rsidDel="00F30FC6">
          <w:delText>led by the Centre for Ecology &amp; Hydrology</w:delText>
        </w:r>
        <w:r w:rsidR="003953C2" w:rsidDel="00F30FC6">
          <w:delText xml:space="preserve"> (CEH)</w:delText>
        </w:r>
        <w:r w:rsidR="00A22D81" w:rsidDel="00F30FC6">
          <w:delText xml:space="preserve"> in the UK</w:delText>
        </w:r>
        <w:r w:rsidDel="00F30FC6">
          <w:delText xml:space="preserve">, </w:delText>
        </w:r>
      </w:del>
      <w:del w:id="24" w:author="Phil" w:date="2013-10-30T13:30:00Z">
        <w:r w:rsidR="004774C7" w:rsidDel="00F57D3A">
          <w:delText xml:space="preserve">is the first </w:delText>
        </w:r>
        <w:r w:rsidR="003953C2" w:rsidRPr="006D18B4" w:rsidDel="00F57D3A">
          <w:rPr>
            <w:color w:val="FF0000"/>
          </w:rPr>
          <w:delText>large scale</w:delText>
        </w:r>
        <w:r w:rsidR="003953C2" w:rsidDel="00F57D3A">
          <w:delText xml:space="preserve"> analysis</w:delText>
        </w:r>
        <w:r w:rsidR="004774C7" w:rsidDel="00F57D3A">
          <w:delText xml:space="preserve"> of both plant biodiversity and carbon pool recovery in tropical secondary forests</w:delText>
        </w:r>
      </w:del>
      <w:del w:id="25" w:author="Phil" w:date="2013-10-30T12:22:00Z">
        <w:r w:rsidR="004774C7" w:rsidDel="00F30FC6">
          <w:delText xml:space="preserve">. </w:delText>
        </w:r>
        <w:r w:rsidR="00A22D81" w:rsidDel="00F30FC6">
          <w:delText xml:space="preserve">A secondary forest </w:delText>
        </w:r>
        <w:r w:rsidR="00A22D81" w:rsidRPr="004774C7" w:rsidDel="00F30FC6">
          <w:delText>is a forest or woodland</w:delText>
        </w:r>
      </w:del>
      <w:del w:id="26" w:author="Phil" w:date="2013-10-30T13:30:00Z">
        <w:r w:rsidR="00A22D81" w:rsidRPr="004774C7" w:rsidDel="00F57D3A">
          <w:delText xml:space="preserve"> area which </w:delText>
        </w:r>
      </w:del>
      <w:del w:id="27" w:author="Phil" w:date="2013-10-30T12:22:00Z">
        <w:r w:rsidR="00A22D81" w:rsidRPr="004774C7" w:rsidDel="00F30FC6">
          <w:delText xml:space="preserve">has </w:delText>
        </w:r>
      </w:del>
      <w:del w:id="28" w:author="Phil" w:date="2013-10-30T13:30:00Z">
        <w:r w:rsidR="00A22D81" w:rsidRPr="004774C7" w:rsidDel="00F57D3A">
          <w:delText xml:space="preserve">re-grown after a major disturbance such as </w:delText>
        </w:r>
        <w:r w:rsidR="001C03ED" w:rsidDel="00F57D3A">
          <w:delText>farmland clearance</w:delText>
        </w:r>
      </w:del>
      <w:del w:id="29" w:author="Phil" w:date="2013-10-30T12:22:00Z">
        <w:r w:rsidR="001C03ED" w:rsidDel="00F30FC6">
          <w:delText xml:space="preserve">, </w:delText>
        </w:r>
        <w:r w:rsidR="00A22D81" w:rsidRPr="004774C7" w:rsidDel="00F30FC6">
          <w:delText>fire, insect infestatio</w:delText>
        </w:r>
        <w:r w:rsidR="00A22D81" w:rsidDel="00F30FC6">
          <w:delText>n, timber harvest or windthrow.</w:delText>
        </w:r>
      </w:del>
    </w:p>
    <w:p w:rsidR="00A22D81" w:rsidDel="00F57D3A" w:rsidRDefault="00A22D81" w:rsidP="00A22D81">
      <w:pPr>
        <w:spacing w:after="0" w:line="240" w:lineRule="auto"/>
        <w:rPr>
          <w:del w:id="30" w:author="Phil" w:date="2013-10-30T13:30:00Z"/>
        </w:rPr>
      </w:pPr>
    </w:p>
    <w:p w:rsidR="00A22D81" w:rsidDel="00F57D3A" w:rsidRDefault="00A22D81" w:rsidP="00A22D81">
      <w:pPr>
        <w:spacing w:after="0" w:line="240" w:lineRule="auto"/>
        <w:rPr>
          <w:del w:id="31" w:author="Phil" w:date="2013-10-30T13:30:00Z"/>
        </w:rPr>
      </w:pPr>
      <w:del w:id="32" w:author="Phil" w:date="2013-10-30T13:30:00Z">
        <w:r w:rsidDel="00F57D3A">
          <w:delText>The research team</w:delText>
        </w:r>
        <w:r w:rsidR="003953C2" w:rsidDel="00F57D3A">
          <w:delText xml:space="preserve"> which included scientists from CEH and Bournemouth University</w:delText>
        </w:r>
        <w:r w:rsidDel="00F57D3A">
          <w:delText xml:space="preserve"> conducted a meta-analysis using data collated from a systematic review of 607 secondary forest sites from 74 studies describing carbon po</w:delText>
        </w:r>
        <w:r w:rsidR="000E40EF" w:rsidDel="00F57D3A">
          <w:delText>o</w:delText>
        </w:r>
        <w:r w:rsidDel="00F57D3A">
          <w:delText>ls</w:delText>
        </w:r>
      </w:del>
      <w:del w:id="33" w:author="Phil" w:date="2013-10-30T12:25:00Z">
        <w:r w:rsidDel="00F30FC6">
          <w:delText xml:space="preserve"> (aboveground biomass, belowground biomass, soil carbon)</w:delText>
        </w:r>
      </w:del>
      <w:del w:id="34" w:author="Phil" w:date="2013-10-30T13:30:00Z">
        <w:r w:rsidDel="00F57D3A">
          <w:delText xml:space="preserve"> and </w:delText>
        </w:r>
      </w:del>
      <w:del w:id="35" w:author="Phil" w:date="2013-10-30T12:25:00Z">
        <w:r w:rsidDel="00F30FC6">
          <w:delText>biodiversity (plant species richness or plant species composition)</w:delText>
        </w:r>
      </w:del>
      <w:del w:id="36" w:author="Phil" w:date="2013-10-30T13:30:00Z">
        <w:r w:rsidDel="00F57D3A">
          <w:delText xml:space="preserve">. Each site had comparable data for a nearby </w:delText>
        </w:r>
      </w:del>
      <w:del w:id="37" w:author="Phil" w:date="2013-10-30T12:24:00Z">
        <w:r w:rsidDel="00F30FC6">
          <w:delText>reference forest,</w:delText>
        </w:r>
        <w:r w:rsidRPr="00A22D81" w:rsidDel="00F30FC6">
          <w:delText xml:space="preserve"> </w:delText>
        </w:r>
        <w:r w:rsidDel="00F30FC6">
          <w:delText>a</w:delText>
        </w:r>
      </w:del>
      <w:del w:id="38" w:author="Phil" w:date="2013-10-30T12:25:00Z">
        <w:r w:rsidDel="00F30FC6">
          <w:delText xml:space="preserve"> </w:delText>
        </w:r>
      </w:del>
      <w:del w:id="39" w:author="Phil" w:date="2013-10-30T13:30:00Z">
        <w:r w:rsidDel="00F57D3A">
          <w:delText xml:space="preserve">site that </w:delText>
        </w:r>
      </w:del>
      <w:del w:id="40" w:author="Phil" w:date="2013-10-30T12:24:00Z">
        <w:r w:rsidDel="00F30FC6">
          <w:delText xml:space="preserve">is </w:delText>
        </w:r>
      </w:del>
      <w:del w:id="41" w:author="Phil" w:date="2013-10-30T13:30:00Z">
        <w:r w:rsidDel="00F57D3A">
          <w:delText>relatively free of human disturbance.</w:delText>
        </w:r>
        <w:r w:rsidRPr="00A22D81" w:rsidDel="00F57D3A">
          <w:delText xml:space="preserve"> </w:delText>
        </w:r>
      </w:del>
      <w:del w:id="42" w:author="Phil" w:date="2013-10-30T12:25:00Z">
        <w:r w:rsidDel="00F30FC6">
          <w:delText xml:space="preserve">Previous studies </w:delText>
        </w:r>
      </w:del>
      <w:del w:id="43" w:author="Phil" w:date="2013-10-30T12:24:00Z">
        <w:r w:rsidDel="00F30FC6">
          <w:delText xml:space="preserve">of </w:delText>
        </w:r>
        <w:r w:rsidDel="00F30FC6">
          <w:lastRenderedPageBreak/>
          <w:delText xml:space="preserve">carbon accumulation in tropical secondary forests </w:delText>
        </w:r>
      </w:del>
      <w:del w:id="44" w:author="Phil" w:date="2013-10-30T12:25:00Z">
        <w:r w:rsidDel="00F30FC6">
          <w:delText>have not undertaken comparisons</w:delText>
        </w:r>
      </w:del>
      <w:del w:id="45" w:author="Phil" w:date="2013-10-30T12:24:00Z">
        <w:r w:rsidDel="00F30FC6">
          <w:delText xml:space="preserve"> against such reference systems.</w:delText>
        </w:r>
      </w:del>
    </w:p>
    <w:p w:rsidR="004774C7" w:rsidDel="006F4956" w:rsidRDefault="004774C7" w:rsidP="004774C7">
      <w:pPr>
        <w:spacing w:after="0" w:line="240" w:lineRule="auto"/>
        <w:rPr>
          <w:del w:id="46" w:author="Phil" w:date="2013-10-30T14:49:00Z"/>
        </w:rPr>
      </w:pPr>
    </w:p>
    <w:p w:rsidR="003953C2" w:rsidDel="006F4956" w:rsidRDefault="003953C2" w:rsidP="003953C2">
      <w:pPr>
        <w:spacing w:after="0" w:line="240" w:lineRule="auto"/>
        <w:rPr>
          <w:del w:id="47" w:author="Phil" w:date="2013-10-30T14:49:00Z"/>
        </w:rPr>
      </w:pPr>
      <w:moveFromRangeStart w:id="48" w:author="Phil" w:date="2013-10-30T12:27:00Z" w:name="move370899349"/>
      <w:moveFrom w:id="49" w:author="Phil" w:date="2013-10-30T12:27:00Z">
        <w:del w:id="50" w:author="Phil" w:date="2013-10-30T14:49:00Z">
          <w:r w:rsidDel="006F4956">
            <w:delText xml:space="preserve">The </w:delText>
          </w:r>
          <w:r w:rsidR="000E40EF" w:rsidDel="006F4956">
            <w:delText>scientists concluded</w:delText>
          </w:r>
          <w:r w:rsidDel="006F4956">
            <w:delText xml:space="preserve"> that although carbon recovered quickest, even after 80 years regrowing forests tended to have less carbon than undisturbed forests. This is probably because these forests are often dominated by small, fast growing trees. It may take centuries for larger trees which hold more carbon to become established.</w:delText>
          </w:r>
        </w:del>
      </w:moveFrom>
    </w:p>
    <w:p w:rsidR="003953C2" w:rsidDel="006F4956" w:rsidRDefault="003953C2" w:rsidP="003953C2">
      <w:pPr>
        <w:spacing w:after="0" w:line="240" w:lineRule="auto"/>
        <w:rPr>
          <w:del w:id="51" w:author="Phil" w:date="2013-10-30T14:49:00Z"/>
        </w:rPr>
      </w:pPr>
    </w:p>
    <w:p w:rsidR="003953C2" w:rsidDel="006F4956" w:rsidRDefault="003953C2" w:rsidP="003953C2">
      <w:pPr>
        <w:spacing w:after="0" w:line="240" w:lineRule="auto"/>
        <w:rPr>
          <w:del w:id="52" w:author="Phil" w:date="2013-10-30T14:49:00Z"/>
        </w:rPr>
      </w:pPr>
      <w:moveFrom w:id="53" w:author="Phil" w:date="2013-10-30T12:27:00Z">
        <w:del w:id="54" w:author="Phil" w:date="2013-10-30T14:49:00Z">
          <w:r w:rsidDel="006F4956">
            <w:delText>While the number of tree species re</w:delText>
          </w:r>
          <w:r w:rsidR="000E40EF" w:rsidDel="006F4956">
            <w:delText>covered</w:delText>
          </w:r>
          <w:r w:rsidDel="006F4956">
            <w:delText xml:space="preserve"> quickly, </w:delText>
          </w:r>
          <w:r w:rsidR="000E40EF" w:rsidRPr="000E40EF" w:rsidDel="006F4956">
            <w:rPr>
              <w:color w:val="FF0000"/>
            </w:rPr>
            <w:delText>many</w:delText>
          </w:r>
          <w:r w:rsidR="000E40EF" w:rsidDel="006F4956">
            <w:delText xml:space="preserve"> </w:delText>
          </w:r>
          <w:r w:rsidDel="006F4956">
            <w:delText>species associated with undisturbed forests were rare in regrowing forest. This is a concern because these are the species most vulnerable to extinction.</w:delText>
          </w:r>
        </w:del>
      </w:moveFrom>
    </w:p>
    <w:moveFromRangeEnd w:id="48"/>
    <w:p w:rsidR="00B7151A" w:rsidDel="006F4956" w:rsidRDefault="00B7151A" w:rsidP="003953C2">
      <w:pPr>
        <w:spacing w:after="0" w:line="240" w:lineRule="auto"/>
        <w:rPr>
          <w:del w:id="55" w:author="Phil" w:date="2013-10-30T14:49:00Z"/>
        </w:rPr>
      </w:pPr>
    </w:p>
    <w:p w:rsidR="000E40EF" w:rsidDel="006F4956" w:rsidRDefault="000E40EF" w:rsidP="000E40EF">
      <w:pPr>
        <w:spacing w:after="0" w:line="240" w:lineRule="auto"/>
        <w:rPr>
          <w:del w:id="56" w:author="Phil" w:date="2013-10-30T14:48:00Z"/>
        </w:rPr>
      </w:pPr>
      <w:moveFromRangeStart w:id="57" w:author="Phil" w:date="2013-10-30T12:27:00Z" w:name="move370899367"/>
      <w:moveFrom w:id="58" w:author="Phil" w:date="2013-10-30T12:27:00Z">
        <w:del w:id="59" w:author="Phil" w:date="2013-10-30T14:49:00Z">
          <w:r w:rsidDel="006F4956">
            <w:delText>Lead author Phil Martin, a PhD student at the Centre for Ecology &amp; Hydrology, said, “We think plant species associated with undisturbed forests are failing to colonise regrowing forests because their seeds never get there. These recovering forests are often far from undisturbed forests and surrounded by farmland. This means forest animals cannot move seeds between the two forests. We</w:delText>
          </w:r>
          <w:r w:rsidRPr="000E40EF" w:rsidDel="006F4956">
            <w:delText xml:space="preserve"> </w:delText>
          </w:r>
          <w:r w:rsidDel="006F4956">
            <w:delText>suggest that when conservationists aim to restore tropical forests they should help dispersal of seeds from undisturbed to regrowing areas by planting trees throughout the wider landscap</w:delText>
          </w:r>
        </w:del>
        <w:del w:id="60" w:author="Phil" w:date="2013-10-30T14:48:00Z">
          <w:r w:rsidDel="006F4956">
            <w:delText>e.”</w:delText>
          </w:r>
        </w:del>
      </w:moveFrom>
    </w:p>
    <w:moveFromRangeEnd w:id="57"/>
    <w:p w:rsidR="00B7151A" w:rsidDel="006F4956" w:rsidRDefault="00B7151A" w:rsidP="000E40EF">
      <w:pPr>
        <w:spacing w:after="0" w:line="240" w:lineRule="auto"/>
        <w:rPr>
          <w:del w:id="61" w:author="Phil" w:date="2013-10-30T14:49:00Z"/>
        </w:rPr>
      </w:pPr>
    </w:p>
    <w:p w:rsidR="00B7151A" w:rsidRDefault="00B7151A" w:rsidP="00B7151A">
      <w:pPr>
        <w:spacing w:after="0" w:line="240" w:lineRule="auto"/>
      </w:pPr>
      <w:r>
        <w:t xml:space="preserve">Co-author Professor James Bullock from the Centre for Ecology &amp; Hydrology said, “Our results clearly indicate that preservation of old-growth forests </w:t>
      </w:r>
      <w:del w:id="62" w:author="Phil" w:date="2013-10-30T13:25:00Z">
        <w:r w:rsidDel="00F57D3A">
          <w:delText xml:space="preserve">are </w:delText>
        </w:r>
      </w:del>
      <w:ins w:id="63" w:author="Phil" w:date="2013-10-30T13:25:00Z">
        <w:r w:rsidR="00F57D3A">
          <w:t xml:space="preserve">is </w:t>
        </w:r>
      </w:ins>
      <w:r>
        <w:t>vital for the conserva</w:t>
      </w:r>
      <w:r w:rsidR="006D18B4">
        <w:t xml:space="preserve">tion of some specialist species. </w:t>
      </w:r>
      <w:r w:rsidR="00DD2C02">
        <w:t>However i</w:t>
      </w:r>
      <w:r w:rsidR="006D18B4" w:rsidRPr="00DD2C02">
        <w:rPr>
          <w:color w:val="FF0000"/>
        </w:rPr>
        <w:t xml:space="preserve">f a forest </w:t>
      </w:r>
      <w:del w:id="64" w:author="Phil" w:date="2013-10-30T12:29:00Z">
        <w:r w:rsidR="006D18B4" w:rsidRPr="00DD2C02" w:rsidDel="00F30FC6">
          <w:rPr>
            <w:color w:val="FF0000"/>
          </w:rPr>
          <w:delText>is being regrown</w:delText>
        </w:r>
      </w:del>
      <w:ins w:id="65" w:author="Phil" w:date="2013-10-30T12:29:00Z">
        <w:r w:rsidR="00F30FC6">
          <w:rPr>
            <w:color w:val="FF0000"/>
          </w:rPr>
          <w:t>is recovering after clearance</w:t>
        </w:r>
      </w:ins>
      <w:r w:rsidR="006D18B4" w:rsidRPr="00DD2C02">
        <w:rPr>
          <w:color w:val="FF0000"/>
        </w:rPr>
        <w:t xml:space="preserve"> policymakers should not assume that biodiversity and carbon recover</w:t>
      </w:r>
      <w:ins w:id="66" w:author="Phil" w:date="2013-10-30T12:30:00Z">
        <w:r w:rsidR="00F30FC6">
          <w:rPr>
            <w:color w:val="FF0000"/>
          </w:rPr>
          <w:t>y</w:t>
        </w:r>
      </w:ins>
      <w:r w:rsidR="006D18B4" w:rsidRPr="00DD2C02">
        <w:rPr>
          <w:color w:val="FF0000"/>
        </w:rPr>
        <w:t xml:space="preserve"> are closely coupled</w:t>
      </w:r>
      <w:r w:rsidR="006D18B4">
        <w:t>.</w:t>
      </w:r>
      <w:r>
        <w:t xml:space="preserve">” </w:t>
      </w:r>
    </w:p>
    <w:p w:rsidR="00B7151A" w:rsidRDefault="00B7151A" w:rsidP="00B7151A">
      <w:pPr>
        <w:spacing w:after="0" w:line="240" w:lineRule="auto"/>
      </w:pPr>
    </w:p>
    <w:p w:rsidR="00B7151A" w:rsidRDefault="00B7151A" w:rsidP="00B7151A">
      <w:pPr>
        <w:spacing w:after="0" w:line="240" w:lineRule="auto"/>
      </w:pPr>
      <w:r>
        <w:t>-ends-</w:t>
      </w:r>
    </w:p>
    <w:p w:rsidR="00B7151A" w:rsidRDefault="00B7151A" w:rsidP="00B7151A">
      <w:pPr>
        <w:spacing w:after="0" w:line="240" w:lineRule="auto"/>
      </w:pPr>
    </w:p>
    <w:p w:rsidR="004774C7" w:rsidRDefault="004774C7" w:rsidP="004774C7">
      <w:pPr>
        <w:spacing w:after="0" w:line="240" w:lineRule="auto"/>
      </w:pPr>
    </w:p>
    <w:sectPr w:rsidR="004774C7" w:rsidSect="00F1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54"/>
    <w:rsid w:val="00011DCB"/>
    <w:rsid w:val="000E40EF"/>
    <w:rsid w:val="001C03ED"/>
    <w:rsid w:val="002A7DF1"/>
    <w:rsid w:val="00306523"/>
    <w:rsid w:val="003147C7"/>
    <w:rsid w:val="00357F47"/>
    <w:rsid w:val="003953C2"/>
    <w:rsid w:val="003C05D6"/>
    <w:rsid w:val="004774C7"/>
    <w:rsid w:val="00570332"/>
    <w:rsid w:val="006D18B4"/>
    <w:rsid w:val="006F4956"/>
    <w:rsid w:val="007768BC"/>
    <w:rsid w:val="00790554"/>
    <w:rsid w:val="007A373E"/>
    <w:rsid w:val="007C4DD8"/>
    <w:rsid w:val="00807479"/>
    <w:rsid w:val="00A22D81"/>
    <w:rsid w:val="00B12EF6"/>
    <w:rsid w:val="00B7151A"/>
    <w:rsid w:val="00C310DD"/>
    <w:rsid w:val="00C431A3"/>
    <w:rsid w:val="00D02A09"/>
    <w:rsid w:val="00D33E78"/>
    <w:rsid w:val="00D4780B"/>
    <w:rsid w:val="00D57DEF"/>
    <w:rsid w:val="00DD2C02"/>
    <w:rsid w:val="00E27F43"/>
    <w:rsid w:val="00F16BEB"/>
    <w:rsid w:val="00F21901"/>
    <w:rsid w:val="00F30FC6"/>
    <w:rsid w:val="00F57D3A"/>
    <w:rsid w:val="00F9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64A33-DD38-447B-B10C-4589EC71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PCBUILD</dc:creator>
  <cp:lastModifiedBy>Phil</cp:lastModifiedBy>
  <cp:revision>4</cp:revision>
  <dcterms:created xsi:type="dcterms:W3CDTF">2013-10-30T14:50:00Z</dcterms:created>
  <dcterms:modified xsi:type="dcterms:W3CDTF">2013-10-30T14:51:00Z</dcterms:modified>
</cp:coreProperties>
</file>