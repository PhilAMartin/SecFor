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9A" w:rsidRPr="00682B9E" w:rsidRDefault="0084259A" w:rsidP="0084259A">
      <w:pPr>
        <w:rPr>
          <w:rFonts w:cs="Arial"/>
          <w:b/>
          <w:color w:val="000000" w:themeColor="text1"/>
        </w:rPr>
      </w:pPr>
      <w:r w:rsidRPr="00682B9E">
        <w:rPr>
          <w:rFonts w:eastAsia="Times New Roman"/>
          <w:b/>
          <w:bCs/>
          <w:color w:val="000000" w:themeColor="text1"/>
          <w:kern w:val="1"/>
        </w:rPr>
        <w:t xml:space="preserve">***Strictly embargoed until </w:t>
      </w:r>
      <w:r w:rsidR="001C07E5" w:rsidRPr="00682B9E">
        <w:rPr>
          <w:rFonts w:eastAsia="Times New Roman"/>
          <w:b/>
          <w:bCs/>
          <w:color w:val="000000" w:themeColor="text1"/>
          <w:kern w:val="1"/>
        </w:rPr>
        <w:t>0001 Lo</w:t>
      </w:r>
      <w:r w:rsidRPr="00682B9E">
        <w:rPr>
          <w:rFonts w:cs="Arial"/>
          <w:b/>
          <w:color w:val="000000" w:themeColor="text1"/>
        </w:rPr>
        <w:t xml:space="preserve">ndon time on </w:t>
      </w:r>
      <w:r w:rsidR="00774BDD" w:rsidRPr="00682B9E">
        <w:rPr>
          <w:rFonts w:cs="Arial"/>
          <w:b/>
          <w:color w:val="000000" w:themeColor="text1"/>
        </w:rPr>
        <w:t>Wednesday 6</w:t>
      </w:r>
      <w:r w:rsidRPr="00682B9E">
        <w:rPr>
          <w:rFonts w:cs="Arial"/>
          <w:b/>
          <w:color w:val="000000" w:themeColor="text1"/>
          <w:vertAlign w:val="superscript"/>
        </w:rPr>
        <w:t>th</w:t>
      </w:r>
      <w:r w:rsidRPr="00682B9E">
        <w:rPr>
          <w:rFonts w:cs="Arial"/>
          <w:b/>
          <w:color w:val="000000" w:themeColor="text1"/>
        </w:rPr>
        <w:t xml:space="preserve"> </w:t>
      </w:r>
      <w:r w:rsidR="001C07E5" w:rsidRPr="00682B9E">
        <w:rPr>
          <w:rFonts w:cs="Arial"/>
          <w:b/>
          <w:color w:val="000000" w:themeColor="text1"/>
        </w:rPr>
        <w:t>November</w:t>
      </w:r>
      <w:r w:rsidRPr="00682B9E">
        <w:rPr>
          <w:rFonts w:cs="Arial"/>
          <w:b/>
          <w:color w:val="000000" w:themeColor="text1"/>
        </w:rPr>
        <w:t xml:space="preserve"> 2013***</w:t>
      </w:r>
    </w:p>
    <w:p w:rsidR="00774BDD" w:rsidRPr="00682B9E" w:rsidRDefault="00774BDD" w:rsidP="00774BDD">
      <w:pPr>
        <w:rPr>
          <w:rFonts w:eastAsia="Times New Roman"/>
          <w:b/>
          <w:bCs/>
          <w:color w:val="000000" w:themeColor="text1"/>
          <w:kern w:val="1"/>
        </w:rPr>
      </w:pPr>
      <w:r w:rsidRPr="00682B9E">
        <w:rPr>
          <w:rFonts w:eastAsia="Times New Roman"/>
          <w:b/>
          <w:bCs/>
          <w:color w:val="000000" w:themeColor="text1"/>
          <w:kern w:val="1"/>
        </w:rPr>
        <w:t>Press release 2013/</w:t>
      </w:r>
      <w:r w:rsidR="00682B9E">
        <w:rPr>
          <w:rFonts w:eastAsia="Times New Roman"/>
          <w:b/>
          <w:bCs/>
          <w:color w:val="000000" w:themeColor="text1"/>
          <w:kern w:val="1"/>
        </w:rPr>
        <w:t>10</w:t>
      </w:r>
      <w:r w:rsidR="0084259A" w:rsidRPr="00682B9E">
        <w:rPr>
          <w:rFonts w:eastAsia="Times New Roman"/>
          <w:b/>
          <w:bCs/>
          <w:color w:val="000000" w:themeColor="text1"/>
          <w:kern w:val="1"/>
        </w:rPr>
        <w:t xml:space="preserve"> - Issued by the Centre for Ecology &amp; Hydrology, UK </w:t>
      </w:r>
    </w:p>
    <w:p w:rsidR="0084259A" w:rsidRPr="00682B9E" w:rsidRDefault="0033323E" w:rsidP="00774BDD">
      <w:pPr>
        <w:rPr>
          <w:rFonts w:eastAsia="Times New Roman"/>
          <w:b/>
          <w:bCs/>
          <w:color w:val="000000" w:themeColor="text1"/>
          <w:kern w:val="1"/>
        </w:rPr>
      </w:pPr>
      <w:r w:rsidRPr="00682B9E">
        <w:rPr>
          <w:b/>
        </w:rPr>
        <w:t>Disturbed t</w:t>
      </w:r>
      <w:r w:rsidR="00774BDD" w:rsidRPr="00682B9E">
        <w:rPr>
          <w:b/>
        </w:rPr>
        <w:t>ropical forests recover carbon faster than biodiversity</w:t>
      </w:r>
    </w:p>
    <w:p w:rsidR="001C03ED" w:rsidRPr="00682B9E" w:rsidRDefault="001C03ED" w:rsidP="001C03ED">
      <w:pPr>
        <w:spacing w:after="0" w:line="240" w:lineRule="auto"/>
      </w:pPr>
    </w:p>
    <w:p w:rsidR="00B7151A" w:rsidRPr="00682B9E" w:rsidRDefault="004774C7" w:rsidP="00790554">
      <w:pPr>
        <w:spacing w:after="0" w:line="240" w:lineRule="auto"/>
      </w:pPr>
      <w:r w:rsidRPr="00682B9E">
        <w:t xml:space="preserve">A new study </w:t>
      </w:r>
      <w:r w:rsidR="00A22D81" w:rsidRPr="00682B9E">
        <w:t>of</w:t>
      </w:r>
      <w:ins w:id="0" w:author="PCBUILD" w:date="2013-10-31T16:56:00Z">
        <w:r w:rsidR="0052501A">
          <w:t xml:space="preserve"> </w:t>
        </w:r>
        <w:proofErr w:type="spellStart"/>
        <w:r w:rsidR="0052501A">
          <w:t>regrowing</w:t>
        </w:r>
      </w:ins>
      <w:proofErr w:type="spellEnd"/>
      <w:r w:rsidR="00A22D81" w:rsidRPr="00682B9E">
        <w:t xml:space="preserve"> tropical forests has concluded that </w:t>
      </w:r>
      <w:r w:rsidR="003953C2" w:rsidRPr="00682B9E">
        <w:t xml:space="preserve">plant </w:t>
      </w:r>
      <w:r w:rsidR="00A22D81" w:rsidRPr="00682B9E">
        <w:t xml:space="preserve">biodiversity takes longer to recover than carbon storage </w:t>
      </w:r>
      <w:ins w:id="1" w:author="PCBUILD" w:date="2013-10-31T16:55:00Z">
        <w:r w:rsidR="005C3EDD" w:rsidRPr="00682B9E">
          <w:t xml:space="preserve">following major disturbances such as farmland </w:t>
        </w:r>
        <w:proofErr w:type="gramStart"/>
        <w:r w:rsidR="005C3EDD" w:rsidRPr="00682B9E">
          <w:t>clearance</w:t>
        </w:r>
        <w:r w:rsidR="0052501A">
          <w:t>.2</w:t>
        </w:r>
        <w:r w:rsidR="005C3EDD" w:rsidRPr="00682B9E">
          <w:t xml:space="preserve"> </w:t>
        </w:r>
      </w:ins>
      <w:proofErr w:type="gramEnd"/>
      <w:del w:id="2" w:author="PCBUILD" w:date="2013-10-31T16:55:00Z">
        <w:r w:rsidR="000E40EF" w:rsidRPr="00682B9E" w:rsidDel="0052501A">
          <w:delText>in regrowing forests</w:delText>
        </w:r>
        <w:r w:rsidR="000E40EF" w:rsidRPr="00682B9E" w:rsidDel="005C3EDD">
          <w:delText xml:space="preserve"> </w:delText>
        </w:r>
        <w:r w:rsidR="00A22D81" w:rsidRPr="00682B9E" w:rsidDel="005C3EDD">
          <w:delText>following major disturbance</w:delText>
        </w:r>
        <w:r w:rsidR="000E40EF" w:rsidRPr="00682B9E" w:rsidDel="005C3EDD">
          <w:delText>s such as farmland clearance</w:delText>
        </w:r>
      </w:del>
      <w:r w:rsidR="00A22D81" w:rsidRPr="00682B9E">
        <w:t xml:space="preserve">. </w:t>
      </w:r>
    </w:p>
    <w:p w:rsidR="00B7151A" w:rsidRPr="00682B9E" w:rsidRDefault="00B7151A" w:rsidP="00790554">
      <w:pPr>
        <w:spacing w:after="0" w:line="240" w:lineRule="auto"/>
      </w:pPr>
    </w:p>
    <w:p w:rsidR="0084259A" w:rsidRPr="00682B9E" w:rsidRDefault="00A22D81" w:rsidP="0074638C">
      <w:pPr>
        <w:spacing w:after="0" w:line="240" w:lineRule="auto"/>
      </w:pPr>
      <w:r w:rsidRPr="00682B9E">
        <w:t>The findings</w:t>
      </w:r>
      <w:r w:rsidR="00B7151A" w:rsidRPr="00682B9E">
        <w:t>,</w:t>
      </w:r>
      <w:r w:rsidRPr="00682B9E">
        <w:t xml:space="preserve"> </w:t>
      </w:r>
      <w:r w:rsidR="00B7151A" w:rsidRPr="00682B9E">
        <w:t xml:space="preserve">published in the scientific journal Proceedings of the Royal Society B, </w:t>
      </w:r>
      <w:r w:rsidRPr="00682B9E">
        <w:t>have important implications for</w:t>
      </w:r>
      <w:r w:rsidR="00E25DBE" w:rsidRPr="00682B9E">
        <w:t xml:space="preserve"> conservation since </w:t>
      </w:r>
      <w:proofErr w:type="spellStart"/>
      <w:r w:rsidR="002130B5" w:rsidRPr="00682B9E">
        <w:t>reg</w:t>
      </w:r>
      <w:r w:rsidR="0074638C" w:rsidRPr="00682B9E">
        <w:t>r</w:t>
      </w:r>
      <w:r w:rsidR="002130B5" w:rsidRPr="00682B9E">
        <w:t>owing</w:t>
      </w:r>
      <w:proofErr w:type="spellEnd"/>
      <w:r w:rsidR="002130B5" w:rsidRPr="00682B9E">
        <w:t xml:space="preserve"> forests are now widespread in South and Central America. </w:t>
      </w:r>
      <w:ins w:id="3" w:author="PCBUILD" w:date="2013-10-31T16:57:00Z">
        <w:r w:rsidR="0052501A">
          <w:t>The new study</w:t>
        </w:r>
        <w:r w:rsidR="0052501A" w:rsidRPr="00682B9E">
          <w:t xml:space="preserve"> is the first large scale analysis of both plant biodiversity and carbon pool recovery in </w:t>
        </w:r>
        <w:proofErr w:type="spellStart"/>
        <w:r w:rsidR="0052501A" w:rsidRPr="00682B9E">
          <w:t>regrowing</w:t>
        </w:r>
        <w:proofErr w:type="spellEnd"/>
        <w:r w:rsidR="0052501A" w:rsidRPr="00682B9E">
          <w:t xml:space="preserve"> forests.</w:t>
        </w:r>
      </w:ins>
    </w:p>
    <w:p w:rsidR="00774BDD" w:rsidRPr="00682B9E" w:rsidRDefault="00774BDD" w:rsidP="0074638C">
      <w:pPr>
        <w:spacing w:after="0" w:line="240" w:lineRule="auto"/>
      </w:pPr>
    </w:p>
    <w:p w:rsidR="00774BDD" w:rsidRPr="00682B9E" w:rsidRDefault="00774BDD" w:rsidP="00774BDD">
      <w:pPr>
        <w:spacing w:after="0" w:line="240" w:lineRule="auto"/>
      </w:pPr>
      <w:del w:id="4" w:author="PCBUILD" w:date="2013-10-31T16:57:00Z">
        <w:r w:rsidRPr="00682B9E" w:rsidDel="0052501A">
          <w:delText>This new research is the first large scale analysis of both plant biodiversity and carbon pool recovery in regrowing forests.</w:delText>
        </w:r>
      </w:del>
    </w:p>
    <w:p w:rsidR="0084259A" w:rsidRPr="00682B9E" w:rsidRDefault="0084259A" w:rsidP="0074638C">
      <w:pPr>
        <w:spacing w:after="0" w:line="240" w:lineRule="auto"/>
      </w:pPr>
    </w:p>
    <w:p w:rsidR="00F30FC6" w:rsidRPr="00682B9E" w:rsidRDefault="0084259A" w:rsidP="0074638C">
      <w:pPr>
        <w:spacing w:after="0" w:line="240" w:lineRule="auto"/>
      </w:pPr>
      <w:r w:rsidRPr="00682B9E">
        <w:t>O</w:t>
      </w:r>
      <w:r w:rsidR="00E25DBE" w:rsidRPr="00682B9E">
        <w:t xml:space="preserve">ver half of all tropical forests have </w:t>
      </w:r>
      <w:r w:rsidR="009B34FF" w:rsidRPr="00682B9E">
        <w:t xml:space="preserve">already </w:t>
      </w:r>
      <w:r w:rsidR="00E25DBE" w:rsidRPr="00682B9E">
        <w:t>been converted for agriculture, logged or burnt</w:t>
      </w:r>
      <w:r w:rsidR="002130B5" w:rsidRPr="00682B9E">
        <w:t xml:space="preserve"> in the recent past. </w:t>
      </w:r>
      <w:proofErr w:type="spellStart"/>
      <w:r w:rsidR="0074638C" w:rsidRPr="00682B9E">
        <w:t>R</w:t>
      </w:r>
      <w:r w:rsidR="000E40EF" w:rsidRPr="00682B9E">
        <w:t>egrowing</w:t>
      </w:r>
      <w:proofErr w:type="spellEnd"/>
      <w:r w:rsidR="000E40EF" w:rsidRPr="00682B9E">
        <w:t xml:space="preserve"> </w:t>
      </w:r>
      <w:del w:id="5" w:author="PCBUILD" w:date="2013-10-31T16:57:00Z">
        <w:r w:rsidR="000E40EF" w:rsidRPr="00682B9E" w:rsidDel="0052501A">
          <w:delText xml:space="preserve">forests </w:delText>
        </w:r>
        <w:r w:rsidR="009B34FF" w:rsidRPr="00682B9E" w:rsidDel="0052501A">
          <w:delText xml:space="preserve"> </w:delText>
        </w:r>
        <w:r w:rsidR="002130B5" w:rsidRPr="00682B9E" w:rsidDel="0052501A">
          <w:delText>could</w:delText>
        </w:r>
      </w:del>
      <w:ins w:id="6" w:author="PCBUILD" w:date="2013-10-31T16:57:00Z">
        <w:r w:rsidR="0052501A" w:rsidRPr="00682B9E">
          <w:t>forests could</w:t>
        </w:r>
      </w:ins>
      <w:r w:rsidR="002130B5" w:rsidRPr="00682B9E">
        <w:t xml:space="preserve"> </w:t>
      </w:r>
      <w:r w:rsidR="000E40EF" w:rsidRPr="00682B9E">
        <w:t>help to soak up emissions produced by human activities and potentially help to reduce extinctions.</w:t>
      </w:r>
      <w:r w:rsidR="009B34FF" w:rsidRPr="00682B9E">
        <w:t xml:space="preserve"> </w:t>
      </w:r>
    </w:p>
    <w:p w:rsidR="002130B5" w:rsidRPr="00682B9E" w:rsidRDefault="002130B5" w:rsidP="000E40EF">
      <w:pPr>
        <w:spacing w:after="0" w:line="240" w:lineRule="auto"/>
      </w:pPr>
    </w:p>
    <w:p w:rsidR="00F30FC6" w:rsidRPr="00682B9E" w:rsidRDefault="00F30FC6" w:rsidP="00F30FC6">
      <w:pPr>
        <w:spacing w:after="0" w:line="240" w:lineRule="auto"/>
      </w:pPr>
      <w:r w:rsidRPr="00682B9E">
        <w:t>The scientists</w:t>
      </w:r>
      <w:r w:rsidR="0084259A" w:rsidRPr="00682B9E">
        <w:t>,</w:t>
      </w:r>
      <w:r w:rsidRPr="00682B9E">
        <w:t xml:space="preserve"> </w:t>
      </w:r>
      <w:r w:rsidR="0084259A" w:rsidRPr="00682B9E">
        <w:t xml:space="preserve">from the Centre for Ecology &amp; Hydrology and Bournemouth University, </w:t>
      </w:r>
      <w:r w:rsidRPr="00682B9E">
        <w:t xml:space="preserve">concluded that although carbon recovered quickest, even after 80 years </w:t>
      </w:r>
      <w:proofErr w:type="spellStart"/>
      <w:r w:rsidRPr="00682B9E">
        <w:t>regrowing</w:t>
      </w:r>
      <w:proofErr w:type="spellEnd"/>
      <w:r w:rsidRPr="00682B9E">
        <w:t xml:space="preserve"> forests tended to have less carbon tha</w:t>
      </w:r>
      <w:bookmarkStart w:id="7" w:name="_GoBack"/>
      <w:bookmarkEnd w:id="7"/>
      <w:r w:rsidRPr="00682B9E">
        <w:t>n undisturbed forests. This is probably because these forests are often dominated by small, fast growing trees. It may take centuries for larger trees which hold more carbon to become established.</w:t>
      </w:r>
      <w:r w:rsidR="002130B5" w:rsidRPr="00682B9E">
        <w:t xml:space="preserve"> </w:t>
      </w:r>
    </w:p>
    <w:p w:rsidR="009B34FF" w:rsidRPr="00682B9E" w:rsidRDefault="009B34FF" w:rsidP="00F30FC6">
      <w:pPr>
        <w:spacing w:after="0" w:line="240" w:lineRule="auto"/>
      </w:pPr>
    </w:p>
    <w:p w:rsidR="009B34FF" w:rsidRPr="00682B9E" w:rsidRDefault="002130B5" w:rsidP="00F30FC6">
      <w:pPr>
        <w:spacing w:after="0" w:line="240" w:lineRule="auto"/>
      </w:pPr>
      <w:r w:rsidRPr="00682B9E">
        <w:t>In contrast, t</w:t>
      </w:r>
      <w:r w:rsidR="009B34FF" w:rsidRPr="00682B9E">
        <w:t xml:space="preserve">he number of tree species recovered quickly, but many species associated with undisturbed forests were rare in </w:t>
      </w:r>
      <w:proofErr w:type="spellStart"/>
      <w:r w:rsidR="009B34FF" w:rsidRPr="00682B9E">
        <w:t>regrowing</w:t>
      </w:r>
      <w:proofErr w:type="spellEnd"/>
      <w:r w:rsidR="009B34FF" w:rsidRPr="00682B9E">
        <w:t xml:space="preserve"> forest. This is </w:t>
      </w:r>
      <w:r w:rsidR="006A6F91" w:rsidRPr="00682B9E">
        <w:t>worrying because</w:t>
      </w:r>
      <w:r w:rsidR="009B34FF" w:rsidRPr="00682B9E">
        <w:t xml:space="preserve"> these </w:t>
      </w:r>
      <w:r w:rsidR="006A6F91" w:rsidRPr="00682B9E">
        <w:t xml:space="preserve">species </w:t>
      </w:r>
      <w:r w:rsidR="009B34FF" w:rsidRPr="00682B9E">
        <w:t xml:space="preserve">are </w:t>
      </w:r>
      <w:r w:rsidRPr="00682B9E">
        <w:t xml:space="preserve">probably </w:t>
      </w:r>
      <w:r w:rsidR="006A6F91" w:rsidRPr="00682B9E">
        <w:t>those</w:t>
      </w:r>
      <w:r w:rsidR="009B34FF" w:rsidRPr="00682B9E">
        <w:t xml:space="preserve"> most vulnerable to extinction.</w:t>
      </w:r>
    </w:p>
    <w:p w:rsidR="00F57D3A" w:rsidRPr="00682B9E" w:rsidRDefault="00F57D3A" w:rsidP="00F57D3A">
      <w:pPr>
        <w:spacing w:after="0" w:line="240" w:lineRule="auto"/>
      </w:pPr>
    </w:p>
    <w:p w:rsidR="00F57D3A" w:rsidRPr="00682B9E" w:rsidRDefault="00F57D3A" w:rsidP="00F57D3A">
      <w:pPr>
        <w:spacing w:after="0" w:line="240" w:lineRule="auto"/>
      </w:pPr>
      <w:r w:rsidRPr="00682B9E">
        <w:t xml:space="preserve">The research team conducted a </w:t>
      </w:r>
      <w:r w:rsidR="006F4956" w:rsidRPr="00682B9E">
        <w:t>synthesis of data collected from</w:t>
      </w:r>
      <w:r w:rsidRPr="00682B9E">
        <w:t xml:space="preserve"> </w:t>
      </w:r>
      <w:r w:rsidR="006A6F91" w:rsidRPr="00682B9E">
        <w:t>more than 600</w:t>
      </w:r>
      <w:r w:rsidRPr="00682B9E">
        <w:t xml:space="preserve"> secondary forest sites </w:t>
      </w:r>
      <w:r w:rsidR="009B34FF" w:rsidRPr="00682B9E">
        <w:t xml:space="preserve">from 74 previous studies, </w:t>
      </w:r>
      <w:r w:rsidRPr="00682B9E">
        <w:t>describing carbon pools and plant</w:t>
      </w:r>
      <w:r w:rsidR="009B34FF" w:rsidRPr="00682B9E">
        <w:t xml:space="preserve"> biodiversity</w:t>
      </w:r>
      <w:r w:rsidRPr="00682B9E">
        <w:t>. Each site had comparable data for a nearby site that was relatively free of human disturbance.</w:t>
      </w:r>
    </w:p>
    <w:p w:rsidR="00F30FC6" w:rsidRPr="00682B9E" w:rsidRDefault="00F30FC6" w:rsidP="000E40EF">
      <w:pPr>
        <w:spacing w:after="0" w:line="240" w:lineRule="auto"/>
      </w:pPr>
    </w:p>
    <w:p w:rsidR="0084259A" w:rsidRPr="00682B9E" w:rsidRDefault="00F30FC6" w:rsidP="00F30FC6">
      <w:pPr>
        <w:spacing w:after="0" w:line="240" w:lineRule="auto"/>
      </w:pPr>
      <w:r w:rsidRPr="00682B9E">
        <w:t xml:space="preserve">Lead author Phil Martin, a PhD student at the Centre for Ecology &amp; Hydrology, said, “We think plant species normally found in undisturbed forests are failing to colonise </w:t>
      </w:r>
      <w:proofErr w:type="spellStart"/>
      <w:r w:rsidRPr="00682B9E">
        <w:t>regrowing</w:t>
      </w:r>
      <w:proofErr w:type="spellEnd"/>
      <w:r w:rsidRPr="00682B9E">
        <w:t xml:space="preserve"> forests because their seeds never get there. These recovering forests are often far from undisturbed forests and surrounded by farmland. This means forest animals cannot move seeds between the two forests.</w:t>
      </w:r>
      <w:r w:rsidR="0084259A" w:rsidRPr="00682B9E">
        <w:t>”</w:t>
      </w:r>
      <w:r w:rsidRPr="00682B9E">
        <w:t xml:space="preserve"> </w:t>
      </w:r>
    </w:p>
    <w:p w:rsidR="0084259A" w:rsidRPr="00682B9E" w:rsidRDefault="0084259A" w:rsidP="00F30FC6">
      <w:pPr>
        <w:spacing w:after="0" w:line="240" w:lineRule="auto"/>
      </w:pPr>
    </w:p>
    <w:p w:rsidR="00F30FC6" w:rsidRPr="00682B9E" w:rsidRDefault="0084259A" w:rsidP="00F30FC6">
      <w:pPr>
        <w:spacing w:after="0" w:line="240" w:lineRule="auto"/>
      </w:pPr>
      <w:r w:rsidRPr="00682B9E">
        <w:t>Phil Martin added, “</w:t>
      </w:r>
      <w:r w:rsidR="00F30FC6" w:rsidRPr="00682B9E">
        <w:t xml:space="preserve">We suggest that when conservationists aim to restore tropical forests they should help dispersal of seeds from undisturbed to </w:t>
      </w:r>
      <w:proofErr w:type="spellStart"/>
      <w:r w:rsidR="00F30FC6" w:rsidRPr="00682B9E">
        <w:t>regrowing</w:t>
      </w:r>
      <w:proofErr w:type="spellEnd"/>
      <w:r w:rsidR="00F30FC6" w:rsidRPr="00682B9E">
        <w:t xml:space="preserve"> areas by planting trees throughout the wider landscape.”</w:t>
      </w:r>
    </w:p>
    <w:p w:rsidR="0074638C" w:rsidRPr="00682B9E" w:rsidRDefault="0074638C" w:rsidP="00F30FC6">
      <w:pPr>
        <w:spacing w:after="0" w:line="240" w:lineRule="auto"/>
      </w:pPr>
    </w:p>
    <w:p w:rsidR="0074638C" w:rsidRPr="00682B9E" w:rsidRDefault="0074638C" w:rsidP="00F30FC6">
      <w:pPr>
        <w:spacing w:after="0" w:line="240" w:lineRule="auto"/>
      </w:pPr>
      <w:r w:rsidRPr="00682B9E">
        <w:t xml:space="preserve">In the study the researchers point out that these results show that forests that are </w:t>
      </w:r>
      <w:proofErr w:type="spellStart"/>
      <w:r w:rsidRPr="00682B9E">
        <w:t>regrowing</w:t>
      </w:r>
      <w:proofErr w:type="spellEnd"/>
      <w:r w:rsidRPr="00682B9E">
        <w:t xml:space="preserve"> following agricultural use may be more valuable for the carbon they store than for their biodiversity for the first 100 years. Policies such as Reducing Emission from Deforestation and Degradation (REDD) often assume that carbon and biodiversity are interchangeable. This work shows this is not the case.</w:t>
      </w:r>
    </w:p>
    <w:p w:rsidR="000E40EF" w:rsidRPr="00682B9E" w:rsidRDefault="000E40EF" w:rsidP="000E40EF">
      <w:pPr>
        <w:spacing w:after="0" w:line="240" w:lineRule="auto"/>
      </w:pPr>
    </w:p>
    <w:p w:rsidR="00B7151A" w:rsidRPr="00682B9E" w:rsidRDefault="00B7151A" w:rsidP="00B7151A">
      <w:pPr>
        <w:spacing w:after="0" w:line="240" w:lineRule="auto"/>
      </w:pPr>
      <w:r w:rsidRPr="00682B9E">
        <w:lastRenderedPageBreak/>
        <w:t xml:space="preserve">Co-author Professor James Bullock from the Centre for Ecology &amp; Hydrology said, </w:t>
      </w:r>
      <w:r w:rsidRPr="00682B9E">
        <w:rPr>
          <w:highlight w:val="yellow"/>
        </w:rPr>
        <w:t xml:space="preserve">“Our results clearly indicate that preservation of old-growth forests </w:t>
      </w:r>
      <w:r w:rsidR="00F57D3A" w:rsidRPr="00682B9E">
        <w:rPr>
          <w:highlight w:val="yellow"/>
        </w:rPr>
        <w:t xml:space="preserve">is </w:t>
      </w:r>
      <w:r w:rsidRPr="00682B9E">
        <w:rPr>
          <w:highlight w:val="yellow"/>
        </w:rPr>
        <w:t>vital for the conserva</w:t>
      </w:r>
      <w:r w:rsidR="006D18B4" w:rsidRPr="00682B9E">
        <w:rPr>
          <w:highlight w:val="yellow"/>
        </w:rPr>
        <w:t xml:space="preserve">tion of some specialist species. </w:t>
      </w:r>
      <w:r w:rsidR="00DD2C02" w:rsidRPr="00682B9E">
        <w:rPr>
          <w:highlight w:val="yellow"/>
        </w:rPr>
        <w:t>However i</w:t>
      </w:r>
      <w:r w:rsidR="006D18B4" w:rsidRPr="00682B9E">
        <w:rPr>
          <w:highlight w:val="yellow"/>
        </w:rPr>
        <w:t xml:space="preserve">f a forest </w:t>
      </w:r>
      <w:r w:rsidR="00F30FC6" w:rsidRPr="00682B9E">
        <w:rPr>
          <w:highlight w:val="yellow"/>
        </w:rPr>
        <w:t>is recovering after clearance</w:t>
      </w:r>
      <w:r w:rsidR="006D18B4" w:rsidRPr="00682B9E">
        <w:rPr>
          <w:highlight w:val="yellow"/>
        </w:rPr>
        <w:t xml:space="preserve"> policymakers should not assume that biodiversity and carbon recover</w:t>
      </w:r>
      <w:r w:rsidR="00F30FC6" w:rsidRPr="00682B9E">
        <w:rPr>
          <w:highlight w:val="yellow"/>
        </w:rPr>
        <w:t>y</w:t>
      </w:r>
      <w:r w:rsidR="006D18B4" w:rsidRPr="00682B9E">
        <w:rPr>
          <w:highlight w:val="yellow"/>
        </w:rPr>
        <w:t xml:space="preserve"> are closely </w:t>
      </w:r>
      <w:r w:rsidR="003717B6" w:rsidRPr="00682B9E">
        <w:rPr>
          <w:highlight w:val="yellow"/>
        </w:rPr>
        <w:t>related</w:t>
      </w:r>
      <w:r w:rsidR="006D18B4" w:rsidRPr="00682B9E">
        <w:rPr>
          <w:highlight w:val="yellow"/>
        </w:rPr>
        <w:t>.</w:t>
      </w:r>
      <w:r w:rsidRPr="00682B9E">
        <w:rPr>
          <w:highlight w:val="yellow"/>
        </w:rPr>
        <w:t>”</w:t>
      </w:r>
      <w:r w:rsidRPr="00682B9E">
        <w:t xml:space="preserve"> </w:t>
      </w:r>
      <w:r w:rsidR="00774BDD" w:rsidRPr="00682B9E">
        <w:rPr>
          <w:highlight w:val="yellow"/>
        </w:rPr>
        <w:t>JAMES TO REPHRASE</w:t>
      </w:r>
    </w:p>
    <w:p w:rsidR="00B7151A" w:rsidRPr="00682B9E" w:rsidRDefault="00B7151A" w:rsidP="00B7151A">
      <w:pPr>
        <w:spacing w:after="0" w:line="240" w:lineRule="auto"/>
      </w:pPr>
    </w:p>
    <w:p w:rsidR="00B7151A" w:rsidRPr="00682B9E" w:rsidRDefault="00B7151A" w:rsidP="00B7151A">
      <w:pPr>
        <w:spacing w:after="0" w:line="240" w:lineRule="auto"/>
      </w:pPr>
      <w:r w:rsidRPr="00682B9E">
        <w:t>-</w:t>
      </w:r>
      <w:proofErr w:type="gramStart"/>
      <w:r w:rsidRPr="00682B9E">
        <w:t>ends</w:t>
      </w:r>
      <w:proofErr w:type="gramEnd"/>
      <w:r w:rsidRPr="00682B9E">
        <w:t>-</w:t>
      </w:r>
    </w:p>
    <w:p w:rsidR="00B7151A" w:rsidRPr="00682B9E" w:rsidRDefault="00B7151A" w:rsidP="00B7151A">
      <w:pPr>
        <w:spacing w:after="0" w:line="240" w:lineRule="auto"/>
      </w:pPr>
    </w:p>
    <w:p w:rsidR="0084259A" w:rsidRPr="00682B9E" w:rsidRDefault="0084259A" w:rsidP="0084259A">
      <w:pPr>
        <w:rPr>
          <w:rFonts w:cs="Arial"/>
          <w:b/>
          <w:color w:val="000000" w:themeColor="text1"/>
        </w:rPr>
      </w:pPr>
      <w:proofErr w:type="gramStart"/>
      <w:r w:rsidRPr="00682B9E">
        <w:rPr>
          <w:rFonts w:cs="Arial"/>
          <w:b/>
          <w:color w:val="000000" w:themeColor="text1"/>
        </w:rPr>
        <w:t>Editors</w:t>
      </w:r>
      <w:proofErr w:type="gramEnd"/>
      <w:r w:rsidRPr="00682B9E">
        <w:rPr>
          <w:rFonts w:cs="Arial"/>
          <w:b/>
          <w:color w:val="000000" w:themeColor="text1"/>
        </w:rPr>
        <w:t xml:space="preserve"> notes</w:t>
      </w:r>
    </w:p>
    <w:p w:rsidR="0084259A" w:rsidRPr="00682B9E" w:rsidRDefault="0084259A" w:rsidP="00682B9E">
      <w:pPr>
        <w:spacing w:after="0" w:line="240" w:lineRule="auto"/>
        <w:rPr>
          <w:rFonts w:cs="Arial"/>
          <w:color w:val="000000" w:themeColor="text1"/>
        </w:rPr>
      </w:pPr>
      <w:r w:rsidRPr="00682B9E">
        <w:rPr>
          <w:rFonts w:cs="Arial"/>
          <w:color w:val="000000" w:themeColor="text1"/>
        </w:rPr>
        <w:t>Further information:</w:t>
      </w:r>
    </w:p>
    <w:p w:rsidR="0084259A" w:rsidRPr="00682B9E" w:rsidRDefault="0084259A" w:rsidP="00682B9E">
      <w:pPr>
        <w:spacing w:after="0" w:line="240" w:lineRule="auto"/>
        <w:rPr>
          <w:rFonts w:cs="Arial"/>
          <w:color w:val="000000" w:themeColor="text1"/>
          <w:lang w:val="fr-FR"/>
        </w:rPr>
      </w:pPr>
      <w:r w:rsidRPr="00682B9E">
        <w:rPr>
          <w:rFonts w:cs="Arial"/>
          <w:color w:val="000000" w:themeColor="text1"/>
          <w:lang w:val="fr-FR"/>
        </w:rPr>
        <w:t xml:space="preserve">Dr Barnaby Smith (Media Relations Manager, Centre for </w:t>
      </w:r>
      <w:proofErr w:type="spellStart"/>
      <w:r w:rsidRPr="00682B9E">
        <w:rPr>
          <w:rFonts w:cs="Arial"/>
          <w:color w:val="000000" w:themeColor="text1"/>
          <w:lang w:val="fr-FR"/>
        </w:rPr>
        <w:t>Ecology</w:t>
      </w:r>
      <w:proofErr w:type="spellEnd"/>
      <w:r w:rsidRPr="00682B9E">
        <w:rPr>
          <w:rFonts w:cs="Arial"/>
          <w:color w:val="000000" w:themeColor="text1"/>
          <w:lang w:val="fr-FR"/>
        </w:rPr>
        <w:t xml:space="preserve"> &amp; </w:t>
      </w:r>
      <w:proofErr w:type="spellStart"/>
      <w:r w:rsidRPr="00682B9E">
        <w:rPr>
          <w:rFonts w:cs="Arial"/>
          <w:color w:val="000000" w:themeColor="text1"/>
          <w:lang w:val="fr-FR"/>
        </w:rPr>
        <w:t>Hydrology</w:t>
      </w:r>
      <w:proofErr w:type="spellEnd"/>
      <w:r w:rsidRPr="00682B9E">
        <w:rPr>
          <w:rFonts w:cs="Arial"/>
          <w:color w:val="000000" w:themeColor="text1"/>
          <w:lang w:val="fr-FR"/>
        </w:rPr>
        <w:t>, UK)</w:t>
      </w:r>
    </w:p>
    <w:p w:rsidR="0084259A" w:rsidRPr="00682B9E" w:rsidRDefault="0084259A" w:rsidP="00682B9E">
      <w:pPr>
        <w:spacing w:after="0" w:line="240" w:lineRule="auto"/>
        <w:rPr>
          <w:rFonts w:cs="Arial"/>
          <w:color w:val="000000" w:themeColor="text1"/>
          <w:lang w:val="fr-FR"/>
        </w:rPr>
      </w:pPr>
      <w:r w:rsidRPr="00682B9E">
        <w:rPr>
          <w:rFonts w:cs="Arial"/>
          <w:color w:val="000000" w:themeColor="text1"/>
          <w:lang w:val="fr-FR"/>
        </w:rPr>
        <w:t xml:space="preserve">Mobile: +44 (0) 7920 295384; Email: </w:t>
      </w:r>
      <w:hyperlink r:id="rId4" w:history="1">
        <w:r w:rsidRPr="00682B9E">
          <w:rPr>
            <w:rStyle w:val="Hyperlink"/>
            <w:color w:val="000000" w:themeColor="text1"/>
            <w:lang w:val="fr-FR"/>
          </w:rPr>
          <w:t>bpgs@ceh.ac.uk</w:t>
        </w:r>
      </w:hyperlink>
      <w:r w:rsidRPr="00682B9E">
        <w:rPr>
          <w:rFonts w:cs="Arial"/>
          <w:color w:val="000000" w:themeColor="text1"/>
          <w:lang w:val="fr-FR"/>
        </w:rPr>
        <w:t xml:space="preserve"> </w:t>
      </w:r>
    </w:p>
    <w:p w:rsidR="0084259A" w:rsidRPr="00682B9E" w:rsidRDefault="0084259A" w:rsidP="00682B9E">
      <w:pPr>
        <w:spacing w:after="0" w:line="240" w:lineRule="auto"/>
        <w:rPr>
          <w:rFonts w:cs="Arial"/>
          <w:color w:val="000000" w:themeColor="text1"/>
        </w:rPr>
      </w:pPr>
      <w:r w:rsidRPr="00682B9E">
        <w:rPr>
          <w:rFonts w:cs="Arial"/>
          <w:color w:val="000000" w:themeColor="text1"/>
        </w:rPr>
        <w:t>Lead author, Philip Martin (Centre for Ecology &amp; Hydrology, UK)</w:t>
      </w:r>
    </w:p>
    <w:p w:rsidR="0084259A" w:rsidRDefault="00EC1739" w:rsidP="00682B9E">
      <w:pPr>
        <w:spacing w:after="0" w:line="240" w:lineRule="auto"/>
        <w:rPr>
          <w:rFonts w:cs="Arial"/>
          <w:color w:val="000000" w:themeColor="text1"/>
          <w:lang w:val="fr-FR"/>
        </w:rPr>
      </w:pPr>
      <w:r w:rsidRPr="00682B9E">
        <w:rPr>
          <w:rFonts w:cs="Arial"/>
          <w:color w:val="000000" w:themeColor="text1"/>
          <w:highlight w:val="yellow"/>
          <w:lang w:val="fr-FR"/>
        </w:rPr>
        <w:t>ADD PHONE AND EMAIL DETAILS</w:t>
      </w:r>
      <w:r w:rsidRPr="00682B9E">
        <w:rPr>
          <w:rFonts w:cs="Arial"/>
          <w:color w:val="000000" w:themeColor="text1"/>
          <w:lang w:val="fr-FR"/>
        </w:rPr>
        <w:t xml:space="preserve"> </w:t>
      </w:r>
    </w:p>
    <w:p w:rsidR="00682B9E" w:rsidRPr="00682B9E" w:rsidRDefault="00682B9E" w:rsidP="00682B9E">
      <w:pPr>
        <w:spacing w:after="0" w:line="240" w:lineRule="auto"/>
      </w:pPr>
    </w:p>
    <w:p w:rsidR="0084259A" w:rsidRDefault="0084259A" w:rsidP="00682B9E">
      <w:pPr>
        <w:pStyle w:val="NormalWeb"/>
        <w:spacing w:before="0" w:beforeAutospacing="0" w:after="0" w:afterAutospacing="0"/>
        <w:rPr>
          <w:rFonts w:asciiTheme="minorHAnsi" w:hAnsiTheme="minorHAnsi" w:cs="Arial"/>
          <w:color w:val="000000" w:themeColor="text1"/>
          <w:sz w:val="22"/>
          <w:szCs w:val="22"/>
        </w:rPr>
      </w:pPr>
      <w:r w:rsidRPr="00682B9E">
        <w:rPr>
          <w:rFonts w:asciiTheme="minorHAnsi" w:hAnsiTheme="minorHAnsi" w:cs="Arial"/>
          <w:color w:val="000000" w:themeColor="text1"/>
          <w:sz w:val="22"/>
          <w:szCs w:val="22"/>
        </w:rPr>
        <w:t>The study was funded by the Natural Environment Research Council.</w:t>
      </w:r>
    </w:p>
    <w:p w:rsidR="00682B9E" w:rsidRPr="00682B9E" w:rsidRDefault="00682B9E" w:rsidP="00682B9E">
      <w:pPr>
        <w:pStyle w:val="NormalWeb"/>
        <w:spacing w:before="0" w:beforeAutospacing="0" w:after="0" w:afterAutospacing="0"/>
        <w:rPr>
          <w:rFonts w:asciiTheme="minorHAnsi" w:hAnsiTheme="minorHAnsi" w:cs="Arial"/>
          <w:color w:val="000000" w:themeColor="text1"/>
          <w:sz w:val="22"/>
          <w:szCs w:val="22"/>
        </w:rPr>
      </w:pPr>
    </w:p>
    <w:p w:rsidR="0084259A" w:rsidRPr="00682B9E" w:rsidRDefault="0084259A" w:rsidP="00682B9E">
      <w:pPr>
        <w:pStyle w:val="NormalWeb"/>
        <w:spacing w:before="0" w:beforeAutospacing="0" w:after="0" w:afterAutospacing="0"/>
        <w:rPr>
          <w:rFonts w:asciiTheme="minorHAnsi" w:hAnsiTheme="minorHAnsi" w:cs="Arial"/>
          <w:color w:val="000000" w:themeColor="text1"/>
          <w:sz w:val="22"/>
          <w:szCs w:val="22"/>
        </w:rPr>
      </w:pPr>
      <w:r w:rsidRPr="00682B9E">
        <w:rPr>
          <w:rFonts w:asciiTheme="minorHAnsi" w:hAnsiTheme="minorHAnsi" w:cs="Arial"/>
          <w:color w:val="000000" w:themeColor="text1"/>
          <w:sz w:val="22"/>
          <w:szCs w:val="22"/>
        </w:rPr>
        <w:t xml:space="preserve">Reference: </w:t>
      </w:r>
    </w:p>
    <w:p w:rsidR="0084259A" w:rsidRDefault="0084259A" w:rsidP="00682B9E">
      <w:pPr>
        <w:pStyle w:val="NormalWeb"/>
        <w:spacing w:before="0" w:beforeAutospacing="0" w:after="0" w:afterAutospacing="0"/>
        <w:rPr>
          <w:rFonts w:asciiTheme="minorHAnsi" w:hAnsiTheme="minorHAnsi" w:cs="Verdana,Bold"/>
          <w:bCs/>
          <w:color w:val="2B2B2B"/>
          <w:sz w:val="22"/>
          <w:szCs w:val="22"/>
        </w:rPr>
      </w:pPr>
      <w:r w:rsidRPr="00682B9E">
        <w:rPr>
          <w:rFonts w:asciiTheme="minorHAnsi" w:hAnsiTheme="minorHAnsi" w:cs="Arial"/>
          <w:color w:val="000000" w:themeColor="text1"/>
          <w:sz w:val="22"/>
          <w:szCs w:val="22"/>
        </w:rPr>
        <w:t xml:space="preserve">Martin, Philip, Bullock, James, Newton, Adrian (2013) </w:t>
      </w:r>
      <w:r w:rsidR="00F25283" w:rsidRPr="00682B9E">
        <w:rPr>
          <w:rFonts w:asciiTheme="minorHAnsi" w:hAnsiTheme="minorHAnsi" w:cs="Verdana,Bold"/>
          <w:bCs/>
          <w:color w:val="2B2B2B"/>
          <w:sz w:val="22"/>
          <w:szCs w:val="22"/>
        </w:rPr>
        <w:t>Carbon pools recover more quickly than plant biodiversity in tropical secondary forests. Proceedings of the Royal Society B:</w:t>
      </w:r>
      <w:r w:rsidR="000A2735" w:rsidRPr="00682B9E">
        <w:rPr>
          <w:rFonts w:asciiTheme="minorHAnsi" w:hAnsiTheme="minorHAnsi" w:cs="Verdana,Bold"/>
          <w:bCs/>
          <w:color w:val="2B2B2B"/>
          <w:sz w:val="22"/>
          <w:szCs w:val="22"/>
        </w:rPr>
        <w:t xml:space="preserve"> </w:t>
      </w:r>
      <w:r w:rsidR="00EC1739" w:rsidRPr="00682B9E">
        <w:rPr>
          <w:rFonts w:asciiTheme="minorHAnsi" w:hAnsiTheme="minorHAnsi" w:cs="Verdana,Bold"/>
          <w:bCs/>
          <w:color w:val="2B2B2B"/>
          <w:sz w:val="22"/>
          <w:szCs w:val="22"/>
          <w:highlight w:val="yellow"/>
        </w:rPr>
        <w:t xml:space="preserve">ADD </w:t>
      </w:r>
      <w:proofErr w:type="gramStart"/>
      <w:r w:rsidR="000A2735" w:rsidRPr="00682B9E">
        <w:rPr>
          <w:rFonts w:asciiTheme="minorHAnsi" w:hAnsiTheme="minorHAnsi" w:cs="Verdana,Bold"/>
          <w:bCs/>
          <w:color w:val="2B2B2B"/>
          <w:sz w:val="22"/>
          <w:szCs w:val="22"/>
          <w:highlight w:val="yellow"/>
        </w:rPr>
        <w:t>DOI ??????</w:t>
      </w:r>
      <w:proofErr w:type="gramEnd"/>
    </w:p>
    <w:p w:rsidR="00682B9E" w:rsidRPr="00682B9E" w:rsidRDefault="00682B9E" w:rsidP="00682B9E">
      <w:pPr>
        <w:pStyle w:val="NormalWeb"/>
        <w:spacing w:before="0" w:beforeAutospacing="0" w:after="0" w:afterAutospacing="0"/>
        <w:rPr>
          <w:rFonts w:asciiTheme="minorHAnsi" w:hAnsiTheme="minorHAnsi" w:cs="Arial"/>
          <w:color w:val="000000" w:themeColor="text1"/>
          <w:sz w:val="22"/>
          <w:szCs w:val="22"/>
        </w:rPr>
      </w:pPr>
    </w:p>
    <w:p w:rsidR="0084259A" w:rsidRDefault="0084259A" w:rsidP="00682B9E">
      <w:pPr>
        <w:spacing w:after="0" w:line="240" w:lineRule="auto"/>
      </w:pPr>
      <w:r w:rsidRPr="00682B9E">
        <w:rPr>
          <w:color w:val="000000" w:themeColor="text1"/>
        </w:rPr>
        <w:t xml:space="preserve">The Centre for Ecology &amp; Hydrology (CEH) is the UK's Centre of Excellence for integrated research in the land and freshwater ecosystems and their interaction with the atmosphere. CEH is part of the Natural Environment Research Council, employs more than 450 people at four major sites in England, Scotland and Wales, hosts over 150 PhD students, and has an overall budget of about £35m. CEH tackles complex environmental challenges to deliver practicable solutions so that future generations can benefit from a rich and healthy environment. </w:t>
      </w:r>
      <w:hyperlink r:id="rId5" w:history="1">
        <w:r w:rsidRPr="00682B9E">
          <w:rPr>
            <w:rStyle w:val="Hyperlink"/>
            <w:color w:val="000000" w:themeColor="text1"/>
          </w:rPr>
          <w:t>www.ceh.ac.uk</w:t>
        </w:r>
      </w:hyperlink>
      <w:r w:rsidRPr="00682B9E">
        <w:rPr>
          <w:color w:val="000000" w:themeColor="text1"/>
        </w:rPr>
        <w:t xml:space="preserve"> You can follow the latest developments in CEH research via twitter </w:t>
      </w:r>
      <w:hyperlink r:id="rId6" w:history="1">
        <w:r w:rsidRPr="00682B9E">
          <w:rPr>
            <w:rStyle w:val="Hyperlink"/>
            <w:color w:val="000000" w:themeColor="text1"/>
          </w:rPr>
          <w:t>www.twitter.com/CEHScienceNews</w:t>
        </w:r>
      </w:hyperlink>
      <w:r w:rsidRPr="00682B9E">
        <w:rPr>
          <w:color w:val="000000" w:themeColor="text1"/>
        </w:rPr>
        <w:t xml:space="preserve"> and our </w:t>
      </w:r>
      <w:proofErr w:type="spellStart"/>
      <w:r w:rsidRPr="00682B9E">
        <w:rPr>
          <w:color w:val="000000" w:themeColor="text1"/>
        </w:rPr>
        <w:t>rss</w:t>
      </w:r>
      <w:proofErr w:type="spellEnd"/>
      <w:r w:rsidRPr="00682B9E">
        <w:rPr>
          <w:color w:val="000000" w:themeColor="text1"/>
        </w:rPr>
        <w:t xml:space="preserve"> news feed </w:t>
      </w:r>
      <w:hyperlink r:id="rId7" w:history="1">
        <w:r w:rsidRPr="00682B9E">
          <w:rPr>
            <w:rStyle w:val="Hyperlink"/>
            <w:color w:val="000000" w:themeColor="text1"/>
          </w:rPr>
          <w:t>http://www.ceh.ac.uk/rss/rss.xml</w:t>
        </w:r>
      </w:hyperlink>
    </w:p>
    <w:p w:rsidR="00682B9E" w:rsidRPr="00682B9E" w:rsidRDefault="00682B9E" w:rsidP="00682B9E">
      <w:pPr>
        <w:spacing w:after="0" w:line="240" w:lineRule="auto"/>
      </w:pPr>
    </w:p>
    <w:p w:rsidR="0084259A" w:rsidRDefault="0084259A" w:rsidP="00682B9E">
      <w:pPr>
        <w:shd w:val="clear" w:color="auto" w:fill="FFFFFF"/>
        <w:autoSpaceDE w:val="0"/>
        <w:autoSpaceDN w:val="0"/>
        <w:spacing w:after="0" w:line="240" w:lineRule="auto"/>
      </w:pPr>
      <w:r w:rsidRPr="00682B9E">
        <w:rPr>
          <w:bCs/>
          <w:highlight w:val="yellow"/>
        </w:rPr>
        <w:t>About the Bournemouth University @@@@@@@@@@@@@@@</w:t>
      </w:r>
      <w:r w:rsidRPr="00682B9E">
        <w:rPr>
          <w:bCs/>
        </w:rPr>
        <w:t xml:space="preserve"> </w:t>
      </w:r>
      <w:r w:rsidRPr="00682B9E">
        <w:t xml:space="preserve"> </w:t>
      </w:r>
    </w:p>
    <w:p w:rsidR="00682B9E" w:rsidRPr="00682B9E" w:rsidRDefault="00682B9E" w:rsidP="00682B9E">
      <w:pPr>
        <w:shd w:val="clear" w:color="auto" w:fill="FFFFFF"/>
        <w:autoSpaceDE w:val="0"/>
        <w:autoSpaceDN w:val="0"/>
        <w:spacing w:after="0" w:line="240" w:lineRule="auto"/>
      </w:pPr>
    </w:p>
    <w:p w:rsidR="0084259A" w:rsidRPr="00682B9E" w:rsidRDefault="0084259A" w:rsidP="00682B9E">
      <w:pPr>
        <w:shd w:val="clear" w:color="auto" w:fill="FFFFFF"/>
        <w:spacing w:after="0" w:line="240" w:lineRule="auto"/>
        <w:rPr>
          <w:color w:val="000000" w:themeColor="text1"/>
        </w:rPr>
      </w:pPr>
      <w:r w:rsidRPr="00682B9E">
        <w:rPr>
          <w:rFonts w:eastAsia="Times New Roman"/>
          <w:color w:val="000000" w:themeColor="text1"/>
        </w:rPr>
        <w:t xml:space="preserve">NERC is the UK's main agency for funding and managing world-class research, training and knowledge exchange in the environmental sciences. It coordinates some of the world's most exciting research projects, tackling major issues such as climate change, food security, environmental influences on human health, the genetic make-up of life on earth, and much more. NERC receives around £300m a year from the government's science budget, which it uses to fund research and training in universities and its own research centres. </w:t>
      </w:r>
      <w:hyperlink r:id="rId8" w:history="1">
        <w:r w:rsidRPr="00682B9E">
          <w:rPr>
            <w:rStyle w:val="Hyperlink"/>
            <w:color w:val="000000" w:themeColor="text1"/>
          </w:rPr>
          <w:t>www.nerc.ac.uk</w:t>
        </w:r>
      </w:hyperlink>
    </w:p>
    <w:p w:rsidR="0084259A" w:rsidRPr="00682B9E" w:rsidRDefault="0084259A" w:rsidP="0084259A"/>
    <w:p w:rsidR="004774C7" w:rsidRPr="00682B9E" w:rsidRDefault="004774C7" w:rsidP="004774C7">
      <w:pPr>
        <w:spacing w:after="0" w:line="240" w:lineRule="auto"/>
      </w:pPr>
    </w:p>
    <w:sectPr w:rsidR="004774C7" w:rsidRPr="00682B9E" w:rsidSect="00F16B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proofState w:spelling="clean" w:grammar="clean"/>
  <w:trackRevisions/>
  <w:defaultTabStop w:val="720"/>
  <w:characterSpacingControl w:val="doNotCompress"/>
  <w:compat/>
  <w:rsids>
    <w:rsidRoot w:val="00790554"/>
    <w:rsid w:val="00011DCB"/>
    <w:rsid w:val="000A2735"/>
    <w:rsid w:val="000E40EF"/>
    <w:rsid w:val="001C03ED"/>
    <w:rsid w:val="001C07E5"/>
    <w:rsid w:val="002130B5"/>
    <w:rsid w:val="00222AA4"/>
    <w:rsid w:val="002A7DF1"/>
    <w:rsid w:val="00306523"/>
    <w:rsid w:val="003147C7"/>
    <w:rsid w:val="0033323E"/>
    <w:rsid w:val="00357F47"/>
    <w:rsid w:val="003717B6"/>
    <w:rsid w:val="003953C2"/>
    <w:rsid w:val="003C05D6"/>
    <w:rsid w:val="004774C7"/>
    <w:rsid w:val="0052501A"/>
    <w:rsid w:val="00570332"/>
    <w:rsid w:val="005C3EDD"/>
    <w:rsid w:val="005F5443"/>
    <w:rsid w:val="00606C4E"/>
    <w:rsid w:val="00682B9E"/>
    <w:rsid w:val="006A6F91"/>
    <w:rsid w:val="006D18B4"/>
    <w:rsid w:val="006F4956"/>
    <w:rsid w:val="0074638C"/>
    <w:rsid w:val="00774BDD"/>
    <w:rsid w:val="007768BC"/>
    <w:rsid w:val="00790554"/>
    <w:rsid w:val="007A373E"/>
    <w:rsid w:val="007C4DD8"/>
    <w:rsid w:val="00807479"/>
    <w:rsid w:val="0084259A"/>
    <w:rsid w:val="009B34FF"/>
    <w:rsid w:val="00A22D81"/>
    <w:rsid w:val="00A91428"/>
    <w:rsid w:val="00B12EF6"/>
    <w:rsid w:val="00B7151A"/>
    <w:rsid w:val="00C310DD"/>
    <w:rsid w:val="00C431A3"/>
    <w:rsid w:val="00D02A09"/>
    <w:rsid w:val="00D33E78"/>
    <w:rsid w:val="00D4780B"/>
    <w:rsid w:val="00D57DEF"/>
    <w:rsid w:val="00DA6C7F"/>
    <w:rsid w:val="00DD2C02"/>
    <w:rsid w:val="00E25DBE"/>
    <w:rsid w:val="00E27F43"/>
    <w:rsid w:val="00EC1739"/>
    <w:rsid w:val="00F16BEB"/>
    <w:rsid w:val="00F21901"/>
    <w:rsid w:val="00F25283"/>
    <w:rsid w:val="00F30FC6"/>
    <w:rsid w:val="00F57D3A"/>
    <w:rsid w:val="00F60208"/>
    <w:rsid w:val="00F86AC0"/>
    <w:rsid w:val="00F97A5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B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FC6"/>
    <w:rPr>
      <w:rFonts w:ascii="Segoe UI" w:hAnsi="Segoe UI" w:cs="Segoe UI"/>
      <w:sz w:val="18"/>
      <w:szCs w:val="18"/>
    </w:rPr>
  </w:style>
  <w:style w:type="character" w:styleId="Hyperlink">
    <w:name w:val="Hyperlink"/>
    <w:basedOn w:val="DefaultParagraphFont"/>
    <w:uiPriority w:val="99"/>
    <w:rsid w:val="0084259A"/>
    <w:rPr>
      <w:color w:val="0000FF"/>
      <w:u w:val="single"/>
    </w:rPr>
  </w:style>
  <w:style w:type="paragraph" w:styleId="PlainText">
    <w:name w:val="Plain Text"/>
    <w:basedOn w:val="Normal"/>
    <w:link w:val="PlainTextChar"/>
    <w:uiPriority w:val="99"/>
    <w:rsid w:val="0084259A"/>
    <w:pPr>
      <w:suppressAutoHyphens/>
      <w:spacing w:after="0" w:line="240" w:lineRule="auto"/>
    </w:pPr>
    <w:rPr>
      <w:rFonts w:ascii="Consolas" w:eastAsia="Calibri" w:hAnsi="Consolas" w:cs="Calibri"/>
      <w:sz w:val="21"/>
      <w:szCs w:val="21"/>
      <w:lang w:eastAsia="ar-SA"/>
    </w:rPr>
  </w:style>
  <w:style w:type="character" w:customStyle="1" w:styleId="PlainTextChar">
    <w:name w:val="Plain Text Char"/>
    <w:basedOn w:val="DefaultParagraphFont"/>
    <w:link w:val="PlainText"/>
    <w:uiPriority w:val="99"/>
    <w:rsid w:val="0084259A"/>
    <w:rPr>
      <w:rFonts w:ascii="Consolas" w:eastAsia="Calibri" w:hAnsi="Consolas" w:cs="Calibri"/>
      <w:sz w:val="21"/>
      <w:szCs w:val="21"/>
      <w:lang w:eastAsia="ar-SA"/>
    </w:rPr>
  </w:style>
  <w:style w:type="paragraph" w:styleId="NormalWeb">
    <w:name w:val="Normal (Web)"/>
    <w:basedOn w:val="Normal"/>
    <w:uiPriority w:val="99"/>
    <w:unhideWhenUsed/>
    <w:rsid w:val="0084259A"/>
    <w:pPr>
      <w:spacing w:before="100" w:beforeAutospacing="1" w:after="100" w:afterAutospacing="1" w:line="240" w:lineRule="auto"/>
    </w:pPr>
    <w:rPr>
      <w:rFonts w:ascii="Times New Roman" w:hAnsi="Times New Roman" w:cs="Times New Roman"/>
      <w:color w:val="000000"/>
      <w:sz w:val="24"/>
      <w:szCs w:val="24"/>
      <w:lang w:eastAsia="en-GB"/>
    </w:rPr>
  </w:style>
  <w:style w:type="character" w:customStyle="1" w:styleId="apple-converted-space">
    <w:name w:val="apple-converted-space"/>
    <w:basedOn w:val="DefaultParagraphFont"/>
    <w:rsid w:val="0084259A"/>
  </w:style>
  <w:style w:type="character" w:styleId="Strong">
    <w:name w:val="Strong"/>
    <w:basedOn w:val="DefaultParagraphFont"/>
    <w:uiPriority w:val="22"/>
    <w:qFormat/>
    <w:rsid w:val="0084259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c.ac.uk/" TargetMode="External"/><Relationship Id="rId3" Type="http://schemas.openxmlformats.org/officeDocument/2006/relationships/webSettings" Target="webSettings.xml"/><Relationship Id="rId7" Type="http://schemas.openxmlformats.org/officeDocument/2006/relationships/hyperlink" Target="http://www.ceh.ac.uk/rss/rss.x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witter.com/CEHScienceNews" TargetMode="External"/><Relationship Id="rId5" Type="http://schemas.openxmlformats.org/officeDocument/2006/relationships/hyperlink" Target="http://www.ceh.ac.uk" TargetMode="External"/><Relationship Id="rId10" Type="http://schemas.openxmlformats.org/officeDocument/2006/relationships/theme" Target="theme/theme1.xml"/><Relationship Id="rId4" Type="http://schemas.openxmlformats.org/officeDocument/2006/relationships/hyperlink" Target="mailto:bpgs@ceh.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845</Words>
  <Characters>4675</Characters>
  <Application>Microsoft Office Word</Application>
  <DocSecurity>0</DocSecurity>
  <Lines>91</Lines>
  <Paragraphs>37</Paragraphs>
  <ScaleCrop>false</ScaleCrop>
  <HeadingPairs>
    <vt:vector size="2" baseType="variant">
      <vt:variant>
        <vt:lpstr>Title</vt:lpstr>
      </vt:variant>
      <vt:variant>
        <vt:i4>1</vt:i4>
      </vt:variant>
    </vt:vector>
  </HeadingPairs>
  <TitlesOfParts>
    <vt:vector size="1" baseType="lpstr">
      <vt:lpstr/>
    </vt:vector>
  </TitlesOfParts>
  <Company>NERC</Company>
  <LinksUpToDate>false</LinksUpToDate>
  <CharactersWithSpaces>5483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PCBUILD</dc:creator>
  <cp:lastModifiedBy>PCBUILD</cp:lastModifiedBy>
  <cp:revision>3</cp:revision>
  <dcterms:created xsi:type="dcterms:W3CDTF">2013-10-31T16:55:00Z</dcterms:created>
  <dcterms:modified xsi:type="dcterms:W3CDTF">2013-10-31T16:59:00Z</dcterms:modified>
</cp:coreProperties>
</file>